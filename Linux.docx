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62" w:rsidRDefault="009E1562" w:rsidP="009E1562">
      <w:r>
        <w:t>Задание</w:t>
      </w:r>
    </w:p>
    <w:p w:rsidR="009E1562" w:rsidRDefault="009E1562" w:rsidP="009E1562">
      <w:pPr>
        <w:pStyle w:val="a3"/>
        <w:numPr>
          <w:ilvl w:val="0"/>
          <w:numId w:val="1"/>
        </w:numPr>
      </w:pPr>
      <w:r>
        <w:t xml:space="preserve">Используя команду </w:t>
      </w:r>
      <w:proofErr w:type="spellStart"/>
      <w:r>
        <w:t>cat</w:t>
      </w:r>
      <w:proofErr w:type="spellEnd"/>
      <w:r>
        <w:t xml:space="preserve"> в терминале операционной системы </w:t>
      </w:r>
      <w:proofErr w:type="spellStart"/>
      <w:r>
        <w:t>Linux</w:t>
      </w:r>
      <w:proofErr w:type="spellEnd"/>
      <w:r>
        <w:t xml:space="preserve">, создать два </w:t>
      </w:r>
      <w:proofErr w:type="spellStart"/>
      <w:r>
        <w:t>файла</w:t>
      </w:r>
      <w:proofErr w:type="spellEnd"/>
      <w:r>
        <w:t xml:space="preserve">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</w:t>
      </w:r>
      <w:proofErr w:type="spellStart"/>
      <w:r>
        <w:t>файла</w:t>
      </w:r>
      <w:proofErr w:type="spellEnd"/>
      <w:r>
        <w:t xml:space="preserve">. Переименовать </w:t>
      </w:r>
      <w:proofErr w:type="spellStart"/>
      <w:r>
        <w:t>файл</w:t>
      </w:r>
      <w:proofErr w:type="spellEnd"/>
      <w:r>
        <w:t xml:space="preserve">, дав ему новое имя (Друзья человека). </w:t>
      </w:r>
    </w:p>
    <w:p w:rsidR="009E1562" w:rsidRDefault="009E1562" w:rsidP="009E1562">
      <w:pPr>
        <w:pStyle w:val="a3"/>
        <w:numPr>
          <w:ilvl w:val="0"/>
          <w:numId w:val="1"/>
        </w:numPr>
      </w:pPr>
      <w:r>
        <w:t>Создать директорию, переместить файл туда.</w:t>
      </w:r>
    </w:p>
    <w:p w:rsidR="00602340" w:rsidRDefault="00602340" w:rsidP="009E1562">
      <w:pPr>
        <w:pStyle w:val="a3"/>
        <w:numPr>
          <w:ilvl w:val="0"/>
          <w:numId w:val="1"/>
        </w:numPr>
      </w:pPr>
      <w:r>
        <w:t xml:space="preserve">Подключить дополнительный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. Установить любой пакет из этого </w:t>
      </w:r>
      <w:proofErr w:type="spellStart"/>
      <w:r>
        <w:t>репозитория</w:t>
      </w:r>
      <w:proofErr w:type="spellEnd"/>
      <w:r>
        <w:t xml:space="preserve">. </w:t>
      </w:r>
    </w:p>
    <w:p w:rsidR="00602340" w:rsidRDefault="00602340" w:rsidP="009E1562">
      <w:pPr>
        <w:pStyle w:val="a3"/>
        <w:numPr>
          <w:ilvl w:val="0"/>
          <w:numId w:val="1"/>
        </w:numPr>
      </w:pPr>
      <w:r>
        <w:t xml:space="preserve">Установить и удалить </w:t>
      </w:r>
      <w:proofErr w:type="spellStart"/>
      <w:r>
        <w:t>deb</w:t>
      </w:r>
      <w:proofErr w:type="spellEnd"/>
      <w:r>
        <w:t xml:space="preserve">-пакет с помощью </w:t>
      </w:r>
      <w:proofErr w:type="spellStart"/>
      <w:r>
        <w:t>dpkg</w:t>
      </w:r>
      <w:proofErr w:type="spellEnd"/>
      <w:r>
        <w:t xml:space="preserve">. </w:t>
      </w:r>
    </w:p>
    <w:p w:rsidR="00CA07D3" w:rsidRDefault="00602340" w:rsidP="009E1562">
      <w:pPr>
        <w:pStyle w:val="a3"/>
        <w:numPr>
          <w:ilvl w:val="0"/>
          <w:numId w:val="1"/>
        </w:numPr>
      </w:pPr>
      <w:r>
        <w:t xml:space="preserve">Выложить историю команд в терминале </w:t>
      </w:r>
      <w:proofErr w:type="spellStart"/>
      <w:r>
        <w:t>ubuntu</w:t>
      </w:r>
      <w:proofErr w:type="spellEnd"/>
      <w:r>
        <w:t xml:space="preserve"> </w:t>
      </w:r>
    </w:p>
    <w:p w:rsidR="00602340" w:rsidRDefault="00602340" w:rsidP="009E1562">
      <w:pPr>
        <w:pStyle w:val="a3"/>
        <w:numPr>
          <w:ilvl w:val="0"/>
          <w:numId w:val="1"/>
        </w:numPr>
      </w:pPr>
      <w:r>
        <w:t>Нарисовать диаграмму, в которой есть класс родительский класс, домашние животные и вьючные животные, в составы которых в случае домашних животных войдут классы: собаки, кошки, хомяки, а в класс вьючные животные войдут: Лошади, верблюды и ослы).</w:t>
      </w:r>
    </w:p>
    <w:p w:rsidR="009E1562" w:rsidRDefault="009E1562" w:rsidP="009E1562">
      <w:pPr>
        <w:ind w:left="360"/>
      </w:pPr>
      <w:r>
        <w:t>Решение</w:t>
      </w:r>
    </w:p>
    <w:p w:rsidR="007B4DC8" w:rsidRDefault="009E1562" w:rsidP="009E1562">
      <w:pPr>
        <w:pStyle w:val="a3"/>
        <w:numPr>
          <w:ilvl w:val="0"/>
          <w:numId w:val="2"/>
        </w:numPr>
      </w:pPr>
      <w:proofErr w:type="spellStart"/>
      <w:r w:rsidRPr="009E1562">
        <w:t>mkdir</w:t>
      </w:r>
      <w:proofErr w:type="spellEnd"/>
      <w:r w:rsidRPr="009E1562">
        <w:t xml:space="preserve"> GB   //</w:t>
      </w:r>
      <w:r>
        <w:t>Создание рабочей директории</w:t>
      </w:r>
    </w:p>
    <w:p w:rsidR="009E1562" w:rsidRDefault="008552D5" w:rsidP="009E1562">
      <w:pPr>
        <w:pStyle w:val="a3"/>
      </w:pPr>
      <w:proofErr w:type="spellStart"/>
      <w:proofErr w:type="gramStart"/>
      <w:r>
        <w:t>cat</w:t>
      </w:r>
      <w:proofErr w:type="spellEnd"/>
      <w:r>
        <w:t xml:space="preserve"> &gt;</w:t>
      </w:r>
      <w:proofErr w:type="gramEnd"/>
      <w:r>
        <w:t xml:space="preserve"> </w:t>
      </w:r>
      <w:r>
        <w:rPr>
          <w:lang w:val="en-US"/>
        </w:rPr>
        <w:t>H</w:t>
      </w:r>
      <w:proofErr w:type="spellStart"/>
      <w:r>
        <w:t>ome</w:t>
      </w:r>
      <w:proofErr w:type="spellEnd"/>
      <w:r>
        <w:rPr>
          <w:lang w:val="en-US"/>
        </w:rPr>
        <w:t>A</w:t>
      </w:r>
      <w:proofErr w:type="spellStart"/>
      <w:r w:rsidR="009E1562">
        <w:t>nimals</w:t>
      </w:r>
      <w:proofErr w:type="spellEnd"/>
      <w:r w:rsidR="009E1562">
        <w:t xml:space="preserve">  //Создание файла с домашними животными</w:t>
      </w:r>
    </w:p>
    <w:p w:rsidR="009E1562" w:rsidRDefault="009E1562" w:rsidP="009E1562">
      <w:pPr>
        <w:pStyle w:val="a3"/>
      </w:pPr>
      <w:r>
        <w:t xml:space="preserve">Тип: Кошка, </w:t>
      </w:r>
      <w:proofErr w:type="spellStart"/>
      <w:proofErr w:type="gramStart"/>
      <w:r>
        <w:t>Имя:Мурка</w:t>
      </w:r>
      <w:proofErr w:type="spellEnd"/>
      <w:proofErr w:type="gramEnd"/>
      <w:r>
        <w:t xml:space="preserve">, </w:t>
      </w:r>
      <w:proofErr w:type="spellStart"/>
      <w:r>
        <w:t>порода:Сиамская</w:t>
      </w:r>
      <w:proofErr w:type="spellEnd"/>
    </w:p>
    <w:p w:rsidR="009E1562" w:rsidRDefault="009E1562" w:rsidP="009E1562">
      <w:pPr>
        <w:pStyle w:val="a3"/>
      </w:pPr>
      <w:proofErr w:type="spellStart"/>
      <w:proofErr w:type="gramStart"/>
      <w:r>
        <w:t>Тип:Собака</w:t>
      </w:r>
      <w:proofErr w:type="spellEnd"/>
      <w:proofErr w:type="gramEnd"/>
      <w:r>
        <w:t xml:space="preserve">, </w:t>
      </w:r>
      <w:proofErr w:type="spellStart"/>
      <w:r>
        <w:t>Имя:Жучка</w:t>
      </w:r>
      <w:proofErr w:type="spellEnd"/>
      <w:r>
        <w:t xml:space="preserve">, </w:t>
      </w:r>
      <w:proofErr w:type="spellStart"/>
      <w:r>
        <w:t>порода:Немецкая</w:t>
      </w:r>
      <w:proofErr w:type="spellEnd"/>
      <w:r>
        <w:t xml:space="preserve"> </w:t>
      </w:r>
      <w:proofErr w:type="spellStart"/>
      <w:r>
        <w:t>авчарка</w:t>
      </w:r>
      <w:proofErr w:type="spellEnd"/>
    </w:p>
    <w:p w:rsidR="009E1562" w:rsidRDefault="009E1562" w:rsidP="009E1562">
      <w:pPr>
        <w:pStyle w:val="a3"/>
      </w:pPr>
      <w:proofErr w:type="spellStart"/>
      <w:proofErr w:type="gramStart"/>
      <w:r>
        <w:t>Тип:Хомяк</w:t>
      </w:r>
      <w:proofErr w:type="spellEnd"/>
      <w:proofErr w:type="gramEnd"/>
      <w:r>
        <w:t xml:space="preserve">, </w:t>
      </w:r>
      <w:proofErr w:type="spellStart"/>
      <w:r>
        <w:t>Имя:Жорик</w:t>
      </w:r>
      <w:proofErr w:type="spellEnd"/>
      <w:r>
        <w:t xml:space="preserve">, </w:t>
      </w:r>
      <w:proofErr w:type="spellStart"/>
      <w:r>
        <w:t>порода:Хомяк</w:t>
      </w:r>
      <w:proofErr w:type="spellEnd"/>
      <w:r>
        <w:t xml:space="preserve"> обыкновенный</w:t>
      </w:r>
    </w:p>
    <w:p w:rsidR="009E1562" w:rsidRDefault="009E1562" w:rsidP="009E1562">
      <w:pPr>
        <w:pStyle w:val="a3"/>
      </w:pPr>
    </w:p>
    <w:p w:rsidR="008552D5" w:rsidRPr="00602340" w:rsidRDefault="008552D5" w:rsidP="008552D5">
      <w:pPr>
        <w:pStyle w:val="a3"/>
      </w:pPr>
      <w:r w:rsidRPr="008552D5">
        <w:rPr>
          <w:lang w:val="en-US"/>
        </w:rPr>
        <w:t>cat</w:t>
      </w:r>
      <w:r w:rsidRPr="008552D5">
        <w:t xml:space="preserve"> &gt; </w:t>
      </w:r>
      <w:proofErr w:type="spellStart"/>
      <w:r w:rsidRPr="008552D5">
        <w:rPr>
          <w:lang w:val="en-US"/>
        </w:rPr>
        <w:t>PackedAnimals</w:t>
      </w:r>
      <w:proofErr w:type="spellEnd"/>
      <w:r w:rsidRPr="008552D5">
        <w:t xml:space="preserve"> // </w:t>
      </w:r>
      <w:r>
        <w:t>создание</w:t>
      </w:r>
      <w:r w:rsidRPr="008552D5">
        <w:t xml:space="preserve"> </w:t>
      </w:r>
      <w:r>
        <w:t xml:space="preserve">файла с </w:t>
      </w:r>
      <w:proofErr w:type="spellStart"/>
      <w:r>
        <w:t>вьючнфми</w:t>
      </w:r>
      <w:proofErr w:type="spellEnd"/>
      <w:r>
        <w:t xml:space="preserve"> животными</w:t>
      </w:r>
    </w:p>
    <w:p w:rsidR="008552D5" w:rsidRDefault="008552D5" w:rsidP="008552D5">
      <w:pPr>
        <w:pStyle w:val="a3"/>
      </w:pPr>
      <w:proofErr w:type="spellStart"/>
      <w:proofErr w:type="gramStart"/>
      <w:r>
        <w:t>Тип:Лошадь</w:t>
      </w:r>
      <w:proofErr w:type="spellEnd"/>
      <w:proofErr w:type="gramEnd"/>
      <w:r>
        <w:t xml:space="preserve">, </w:t>
      </w:r>
      <w:proofErr w:type="spellStart"/>
      <w:r>
        <w:t>Имя:Росенант</w:t>
      </w:r>
      <w:proofErr w:type="spellEnd"/>
      <w:r>
        <w:t xml:space="preserve">, </w:t>
      </w:r>
      <w:proofErr w:type="spellStart"/>
      <w:r>
        <w:t>порода:Арабский</w:t>
      </w:r>
      <w:proofErr w:type="spellEnd"/>
      <w:r>
        <w:t xml:space="preserve"> скакун</w:t>
      </w:r>
    </w:p>
    <w:p w:rsidR="009E1562" w:rsidRDefault="008552D5" w:rsidP="008552D5">
      <w:pPr>
        <w:pStyle w:val="a3"/>
      </w:pPr>
      <w:proofErr w:type="spellStart"/>
      <w:proofErr w:type="gramStart"/>
      <w:r>
        <w:t>Тип:Верблюд</w:t>
      </w:r>
      <w:proofErr w:type="spellEnd"/>
      <w:proofErr w:type="gramEnd"/>
      <w:r>
        <w:t xml:space="preserve">, </w:t>
      </w:r>
      <w:proofErr w:type="spellStart"/>
      <w:r>
        <w:t>Имя:Абдула</w:t>
      </w:r>
      <w:proofErr w:type="spellEnd"/>
      <w:r>
        <w:t xml:space="preserve">, </w:t>
      </w:r>
      <w:proofErr w:type="spellStart"/>
      <w:r>
        <w:t>порода:Двугорбый</w:t>
      </w:r>
      <w:proofErr w:type="spellEnd"/>
      <w:r>
        <w:t xml:space="preserve"> верблюд</w:t>
      </w:r>
    </w:p>
    <w:p w:rsidR="008552D5" w:rsidRDefault="008552D5" w:rsidP="008552D5">
      <w:pPr>
        <w:pStyle w:val="a3"/>
      </w:pPr>
    </w:p>
    <w:p w:rsidR="008552D5" w:rsidRPr="00602340" w:rsidRDefault="008552D5" w:rsidP="008552D5">
      <w:pPr>
        <w:pStyle w:val="a3"/>
        <w:rPr>
          <w:lang w:val="en-US"/>
        </w:rPr>
      </w:pPr>
      <w:r w:rsidRPr="008552D5">
        <w:rPr>
          <w:lang w:val="en-US"/>
        </w:rPr>
        <w:t xml:space="preserve">cat </w:t>
      </w:r>
      <w:proofErr w:type="spellStart"/>
      <w:r w:rsidRPr="008552D5">
        <w:rPr>
          <w:lang w:val="en-US"/>
        </w:rPr>
        <w:t>HomeAnimals</w:t>
      </w:r>
      <w:proofErr w:type="spellEnd"/>
      <w:r w:rsidRPr="008552D5">
        <w:rPr>
          <w:lang w:val="en-US"/>
        </w:rPr>
        <w:t xml:space="preserve"> </w:t>
      </w:r>
      <w:proofErr w:type="spellStart"/>
      <w:r w:rsidRPr="008552D5">
        <w:rPr>
          <w:lang w:val="en-US"/>
        </w:rPr>
        <w:t>PackedAnimals</w:t>
      </w:r>
      <w:proofErr w:type="spellEnd"/>
      <w:r w:rsidRPr="008552D5">
        <w:rPr>
          <w:lang w:val="en-US"/>
        </w:rPr>
        <w:t xml:space="preserve"> &gt; Animals</w:t>
      </w:r>
      <w:r>
        <w:rPr>
          <w:lang w:val="en-US"/>
        </w:rPr>
        <w:t xml:space="preserve"> // </w:t>
      </w:r>
      <w:r>
        <w:t>Объединение</w:t>
      </w:r>
      <w:r w:rsidRPr="008552D5">
        <w:rPr>
          <w:lang w:val="en-US"/>
        </w:rPr>
        <w:t xml:space="preserve"> </w:t>
      </w:r>
      <w:r>
        <w:t>файлов</w:t>
      </w:r>
    </w:p>
    <w:p w:rsidR="008552D5" w:rsidRPr="008552D5" w:rsidRDefault="008552D5" w:rsidP="008552D5">
      <w:pPr>
        <w:pStyle w:val="a3"/>
      </w:pPr>
      <w:r w:rsidRPr="008552D5">
        <w:rPr>
          <w:lang w:val="en-US"/>
        </w:rPr>
        <w:t>cat</w:t>
      </w:r>
      <w:r w:rsidRPr="008552D5">
        <w:t xml:space="preserve"> </w:t>
      </w:r>
      <w:proofErr w:type="gramStart"/>
      <w:r w:rsidRPr="008552D5">
        <w:rPr>
          <w:lang w:val="en-US"/>
        </w:rPr>
        <w:t>Animals</w:t>
      </w:r>
      <w:r w:rsidRPr="008552D5">
        <w:t xml:space="preserve">  /</w:t>
      </w:r>
      <w:proofErr w:type="gramEnd"/>
      <w:r w:rsidRPr="008552D5">
        <w:t>/</w:t>
      </w:r>
      <w:r>
        <w:t>Просмотр файла</w:t>
      </w:r>
    </w:p>
    <w:p w:rsidR="009E1562" w:rsidRDefault="008552D5">
      <w:r>
        <w:rPr>
          <w:noProof/>
          <w:lang w:eastAsia="ru-RU"/>
        </w:rPr>
        <w:drawing>
          <wp:inline distT="0" distB="0" distL="0" distR="0" wp14:anchorId="3E8C0B66" wp14:editId="56536231">
            <wp:extent cx="5357324" cy="899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D5" w:rsidRDefault="008552D5" w:rsidP="008552D5">
      <w:pPr>
        <w:rPr>
          <w:lang w:val="en-US"/>
        </w:rPr>
      </w:pPr>
      <w:r>
        <w:tab/>
      </w:r>
      <w:r w:rsidRPr="008552D5">
        <w:rPr>
          <w:lang w:val="en-US"/>
        </w:rPr>
        <w:t xml:space="preserve">mv Animals </w:t>
      </w:r>
      <w:proofErr w:type="spellStart"/>
      <w:r w:rsidRPr="008552D5">
        <w:rPr>
          <w:lang w:val="en-US"/>
        </w:rPr>
        <w:t>HumanFriends</w:t>
      </w:r>
      <w:proofErr w:type="spellEnd"/>
      <w:r>
        <w:rPr>
          <w:lang w:val="en-US"/>
        </w:rPr>
        <w:t xml:space="preserve"> //</w:t>
      </w:r>
      <w:r>
        <w:t>Переименование</w:t>
      </w:r>
      <w:r w:rsidRPr="008552D5">
        <w:rPr>
          <w:lang w:val="en-US"/>
        </w:rPr>
        <w:t xml:space="preserve"> </w:t>
      </w:r>
      <w:r>
        <w:t>файла</w:t>
      </w:r>
    </w:p>
    <w:p w:rsidR="008552D5" w:rsidRDefault="008552D5" w:rsidP="008552D5">
      <w:pPr>
        <w:pStyle w:val="a3"/>
        <w:numPr>
          <w:ilvl w:val="0"/>
          <w:numId w:val="2"/>
        </w:numPr>
      </w:pPr>
      <w:proofErr w:type="spellStart"/>
      <w:r w:rsidRPr="008552D5">
        <w:rPr>
          <w:lang w:val="en-US"/>
        </w:rPr>
        <w:t>mkdir</w:t>
      </w:r>
      <w:proofErr w:type="spellEnd"/>
      <w:r w:rsidRPr="008552D5">
        <w:t xml:space="preserve"> </w:t>
      </w:r>
      <w:r w:rsidRPr="008552D5">
        <w:rPr>
          <w:lang w:val="en-US"/>
        </w:rPr>
        <w:t>Data</w:t>
      </w:r>
      <w:r w:rsidRPr="008552D5">
        <w:t xml:space="preserve"> //</w:t>
      </w:r>
      <w:r>
        <w:t>создание новой папки</w:t>
      </w:r>
    </w:p>
    <w:p w:rsidR="008552D5" w:rsidRDefault="008552D5" w:rsidP="008552D5">
      <w:pPr>
        <w:pStyle w:val="a3"/>
      </w:pPr>
      <w:r w:rsidRPr="008552D5">
        <w:rPr>
          <w:lang w:val="en-US"/>
        </w:rPr>
        <w:t>mv</w:t>
      </w:r>
      <w:r w:rsidRPr="008552D5">
        <w:t xml:space="preserve"> </w:t>
      </w:r>
      <w:proofErr w:type="spellStart"/>
      <w:r w:rsidRPr="008552D5">
        <w:rPr>
          <w:lang w:val="en-US"/>
        </w:rPr>
        <w:t>HumanFriends</w:t>
      </w:r>
      <w:proofErr w:type="spellEnd"/>
      <w:r w:rsidRPr="008552D5">
        <w:t xml:space="preserve"> </w:t>
      </w:r>
      <w:r w:rsidRPr="008552D5">
        <w:rPr>
          <w:lang w:val="en-US"/>
        </w:rPr>
        <w:t>Data</w:t>
      </w:r>
      <w:r w:rsidRPr="008552D5">
        <w:t>/        //</w:t>
      </w:r>
      <w:r>
        <w:t>Перемещение</w:t>
      </w:r>
      <w:r w:rsidRPr="008552D5">
        <w:t xml:space="preserve"> </w:t>
      </w:r>
      <w:r>
        <w:t>файла в созданную папку</w:t>
      </w:r>
    </w:p>
    <w:p w:rsidR="00602340" w:rsidRDefault="00602340" w:rsidP="008552D5">
      <w:pPr>
        <w:pStyle w:val="a3"/>
      </w:pPr>
    </w:p>
    <w:p w:rsidR="00602340" w:rsidRDefault="00602340" w:rsidP="00602340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02340">
        <w:rPr>
          <w:lang w:val="en-US"/>
        </w:rPr>
        <w:t>sudo</w:t>
      </w:r>
      <w:proofErr w:type="spellEnd"/>
      <w:r w:rsidRPr="00602340">
        <w:rPr>
          <w:lang w:val="en-US"/>
        </w:rPr>
        <w:t xml:space="preserve"> </w:t>
      </w:r>
      <w:proofErr w:type="spellStart"/>
      <w:r w:rsidRPr="00602340">
        <w:rPr>
          <w:lang w:val="en-US"/>
        </w:rPr>
        <w:t>wget</w:t>
      </w:r>
      <w:proofErr w:type="spellEnd"/>
      <w:r w:rsidRPr="00602340">
        <w:rPr>
          <w:lang w:val="en-US"/>
        </w:rPr>
        <w:t> </w:t>
      </w:r>
      <w:hyperlink r:id="rId6" w:history="1">
        <w:r w:rsidRPr="00602340">
          <w:rPr>
            <w:rStyle w:val="a4"/>
            <w:lang w:val="en-US"/>
          </w:rPr>
          <w:t>https://dev.mysql.com/get/mysql-apt-config_0.8.23-1_all.deb</w:t>
        </w:r>
      </w:hyperlink>
      <w:r w:rsidRPr="00602340">
        <w:rPr>
          <w:lang w:val="en-US"/>
        </w:rPr>
        <w:br/>
      </w:r>
      <w:proofErr w:type="spellStart"/>
      <w:r w:rsidRPr="00602340">
        <w:rPr>
          <w:lang w:val="en-US"/>
        </w:rPr>
        <w:t>sudo</w:t>
      </w:r>
      <w:proofErr w:type="spellEnd"/>
      <w:r w:rsidRPr="00602340">
        <w:rPr>
          <w:lang w:val="en-US"/>
        </w:rPr>
        <w:t xml:space="preserve"> </w:t>
      </w:r>
      <w:proofErr w:type="spellStart"/>
      <w:r w:rsidRPr="00602340">
        <w:rPr>
          <w:lang w:val="en-US"/>
        </w:rPr>
        <w:t>dpkg</w:t>
      </w:r>
      <w:proofErr w:type="spellEnd"/>
      <w:r w:rsidRPr="00602340">
        <w:rPr>
          <w:lang w:val="en-US"/>
        </w:rPr>
        <w:t xml:space="preserve"> -</w:t>
      </w:r>
      <w:proofErr w:type="spellStart"/>
      <w:r w:rsidRPr="00602340">
        <w:rPr>
          <w:lang w:val="en-US"/>
        </w:rPr>
        <w:t>i</w:t>
      </w:r>
      <w:proofErr w:type="spellEnd"/>
      <w:r w:rsidRPr="00602340">
        <w:rPr>
          <w:lang w:val="en-US"/>
        </w:rPr>
        <w:t xml:space="preserve"> mysql-apt-config_0.8.23-1_all.deb</w:t>
      </w:r>
      <w:r w:rsidRPr="00602340">
        <w:rPr>
          <w:lang w:val="en-US"/>
        </w:rPr>
        <w:br/>
      </w:r>
      <w:proofErr w:type="spellStart"/>
      <w:r w:rsidRPr="00602340">
        <w:rPr>
          <w:lang w:val="en-US"/>
        </w:rPr>
        <w:t>sudo</w:t>
      </w:r>
      <w:proofErr w:type="spellEnd"/>
      <w:r w:rsidRPr="00602340">
        <w:rPr>
          <w:lang w:val="en-US"/>
        </w:rPr>
        <w:t xml:space="preserve"> apt-get update</w:t>
      </w:r>
      <w:r w:rsidRPr="00602340">
        <w:rPr>
          <w:lang w:val="en-US"/>
        </w:rPr>
        <w:br/>
      </w:r>
      <w:proofErr w:type="spellStart"/>
      <w:r w:rsidRPr="00602340">
        <w:rPr>
          <w:lang w:val="en-US"/>
        </w:rPr>
        <w:t>sudo</w:t>
      </w:r>
      <w:proofErr w:type="spellEnd"/>
      <w:r w:rsidRPr="00602340">
        <w:rPr>
          <w:lang w:val="en-US"/>
        </w:rPr>
        <w:t xml:space="preserve"> apt-get install </w:t>
      </w:r>
      <w:proofErr w:type="spellStart"/>
      <w:r w:rsidRPr="00602340">
        <w:rPr>
          <w:lang w:val="en-US"/>
        </w:rPr>
        <w:t>mysql</w:t>
      </w:r>
      <w:proofErr w:type="spellEnd"/>
      <w:r w:rsidRPr="00602340">
        <w:rPr>
          <w:lang w:val="en-US"/>
        </w:rPr>
        <w:t>-server</w:t>
      </w:r>
    </w:p>
    <w:p w:rsidR="00602340" w:rsidRPr="00290CD1" w:rsidRDefault="00602340" w:rsidP="00602340">
      <w:pPr>
        <w:pStyle w:val="a3"/>
      </w:pPr>
    </w:p>
    <w:p w:rsidR="008552D5" w:rsidRDefault="00602340" w:rsidP="00602340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02340">
        <w:rPr>
          <w:lang w:val="en-US"/>
        </w:rPr>
        <w:t>sudo</w:t>
      </w:r>
      <w:proofErr w:type="spellEnd"/>
      <w:r w:rsidRPr="00602340">
        <w:rPr>
          <w:lang w:val="en-US"/>
        </w:rPr>
        <w:t xml:space="preserve"> wget </w:t>
      </w:r>
      <w:hyperlink r:id="rId7" w:history="1">
        <w:r w:rsidRPr="00602340">
          <w:rPr>
            <w:rStyle w:val="a4"/>
            <w:lang w:val="en-US"/>
          </w:rPr>
          <w:t>https://download.docker.com/linux/ubuntu/dists/jammy/pool/stable/amd64/docker-ce-cli_20.10.13~3-0~ubuntu-jammy_amd64.deb</w:t>
        </w:r>
      </w:hyperlink>
      <w:r w:rsidRPr="00602340">
        <w:rPr>
          <w:lang w:val="en-US"/>
        </w:rPr>
        <w:br/>
      </w:r>
      <w:proofErr w:type="spellStart"/>
      <w:r w:rsidRPr="00602340">
        <w:rPr>
          <w:lang w:val="en-US"/>
        </w:rPr>
        <w:t>sudo</w:t>
      </w:r>
      <w:proofErr w:type="spellEnd"/>
      <w:r w:rsidRPr="00602340">
        <w:rPr>
          <w:lang w:val="en-US"/>
        </w:rPr>
        <w:t xml:space="preserve"> </w:t>
      </w:r>
      <w:proofErr w:type="spellStart"/>
      <w:r w:rsidRPr="00602340">
        <w:rPr>
          <w:lang w:val="en-US"/>
        </w:rPr>
        <w:t>dpkg</w:t>
      </w:r>
      <w:proofErr w:type="spellEnd"/>
      <w:r w:rsidRPr="00602340">
        <w:rPr>
          <w:lang w:val="en-US"/>
        </w:rPr>
        <w:t xml:space="preserve"> -</w:t>
      </w:r>
      <w:proofErr w:type="spellStart"/>
      <w:r w:rsidRPr="00602340">
        <w:rPr>
          <w:lang w:val="en-US"/>
        </w:rPr>
        <w:t>i</w:t>
      </w:r>
      <w:proofErr w:type="spellEnd"/>
      <w:r w:rsidRPr="00602340">
        <w:rPr>
          <w:lang w:val="en-US"/>
        </w:rPr>
        <w:t xml:space="preserve"> docker-ce-cli_20.10.13</w:t>
      </w:r>
      <w:del w:id="0" w:author="Unknown">
        <w:r w:rsidRPr="00602340">
          <w:rPr>
            <w:lang w:val="en-US"/>
          </w:rPr>
          <w:delText>3-0</w:delText>
        </w:r>
      </w:del>
      <w:r w:rsidRPr="00602340">
        <w:rPr>
          <w:lang w:val="en-US"/>
        </w:rPr>
        <w:t>ubuntu-jammy_amd64.deb</w:t>
      </w:r>
      <w:r w:rsidRPr="00602340">
        <w:rPr>
          <w:lang w:val="en-US"/>
        </w:rPr>
        <w:br/>
      </w:r>
      <w:proofErr w:type="spellStart"/>
      <w:r w:rsidRPr="00602340">
        <w:rPr>
          <w:lang w:val="en-US"/>
        </w:rPr>
        <w:t>sudo</w:t>
      </w:r>
      <w:proofErr w:type="spellEnd"/>
      <w:r w:rsidRPr="00602340">
        <w:rPr>
          <w:lang w:val="en-US"/>
        </w:rPr>
        <w:t xml:space="preserve"> </w:t>
      </w:r>
      <w:proofErr w:type="spellStart"/>
      <w:r w:rsidRPr="00602340">
        <w:rPr>
          <w:lang w:val="en-US"/>
        </w:rPr>
        <w:t>dpkg</w:t>
      </w:r>
      <w:proofErr w:type="spellEnd"/>
      <w:r w:rsidRPr="00602340">
        <w:rPr>
          <w:lang w:val="en-US"/>
        </w:rPr>
        <w:t xml:space="preserve"> -r </w:t>
      </w:r>
      <w:proofErr w:type="spellStart"/>
      <w:r w:rsidRPr="00602340">
        <w:rPr>
          <w:lang w:val="en-US"/>
        </w:rPr>
        <w:t>docker</w:t>
      </w:r>
      <w:proofErr w:type="spellEnd"/>
      <w:r w:rsidRPr="00602340">
        <w:rPr>
          <w:lang w:val="en-US"/>
        </w:rPr>
        <w:t>-</w:t>
      </w:r>
      <w:proofErr w:type="spellStart"/>
      <w:r w:rsidRPr="00602340">
        <w:rPr>
          <w:lang w:val="en-US"/>
        </w:rPr>
        <w:t>ce</w:t>
      </w:r>
      <w:proofErr w:type="spellEnd"/>
      <w:r w:rsidRPr="00602340">
        <w:rPr>
          <w:lang w:val="en-US"/>
        </w:rPr>
        <w:t>-cli</w:t>
      </w:r>
    </w:p>
    <w:p w:rsidR="00736817" w:rsidRPr="00736817" w:rsidRDefault="00736817" w:rsidP="00736817">
      <w:pPr>
        <w:pStyle w:val="a3"/>
        <w:rPr>
          <w:lang w:val="en-US"/>
        </w:rPr>
      </w:pPr>
    </w:p>
    <w:p w:rsidR="00736817" w:rsidRDefault="00A047E4" w:rsidP="00A047E4">
      <w:pPr>
        <w:pStyle w:val="a3"/>
        <w:numPr>
          <w:ilvl w:val="0"/>
          <w:numId w:val="2"/>
        </w:numPr>
      </w:pPr>
      <w:r>
        <w:lastRenderedPageBreak/>
        <w:t>Решение и есть ответ на 5 пункт</w:t>
      </w:r>
    </w:p>
    <w:p w:rsidR="00A047E4" w:rsidRDefault="00A047E4" w:rsidP="00A047E4">
      <w:pPr>
        <w:pStyle w:val="a3"/>
      </w:pPr>
    </w:p>
    <w:p w:rsidR="00A047E4" w:rsidRDefault="00A047E4" w:rsidP="00A047E4">
      <w:pPr>
        <w:pStyle w:val="a3"/>
        <w:numPr>
          <w:ilvl w:val="0"/>
          <w:numId w:val="2"/>
        </w:numPr>
      </w:pPr>
    </w:p>
    <w:p w:rsidR="00A047E4" w:rsidRDefault="00A047E4" w:rsidP="00A047E4">
      <w:pPr>
        <w:pStyle w:val="a3"/>
      </w:pPr>
    </w:p>
    <w:p w:rsidR="00A047E4" w:rsidRPr="00A047E4" w:rsidRDefault="00A047E4" w:rsidP="00B47BA7">
      <w:pPr>
        <w:pStyle w:val="a3"/>
        <w:ind w:left="0"/>
      </w:pPr>
      <w:bookmarkStart w:id="1" w:name="_GoBack"/>
      <w:bookmarkEnd w:id="1"/>
      <w:r>
        <w:rPr>
          <w:noProof/>
          <w:lang w:eastAsia="ru-RU"/>
        </w:rPr>
        <w:drawing>
          <wp:inline distT="0" distB="0" distL="0" distR="0" wp14:anchorId="193B329E" wp14:editId="5C2AD9C1">
            <wp:extent cx="5940425" cy="3250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7E4" w:rsidRPr="00A0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D078D"/>
    <w:multiLevelType w:val="hybridMultilevel"/>
    <w:tmpl w:val="D8908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30FD9"/>
    <w:multiLevelType w:val="hybridMultilevel"/>
    <w:tmpl w:val="2E76B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C5"/>
    <w:rsid w:val="00290CD1"/>
    <w:rsid w:val="00602340"/>
    <w:rsid w:val="00736817"/>
    <w:rsid w:val="007B4DC8"/>
    <w:rsid w:val="008552D5"/>
    <w:rsid w:val="009374C5"/>
    <w:rsid w:val="009E1562"/>
    <w:rsid w:val="00A047E4"/>
    <w:rsid w:val="00B47BA7"/>
    <w:rsid w:val="00CA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CB84"/>
  <w15:chartTrackingRefBased/>
  <w15:docId w15:val="{0F115705-6053-4D80-84B4-C4CDD6B2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5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2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wnload.docker.com/linux/ubuntu/dists/jammy/pool/stable/amd64/docker-ce-cli_20.10.13~3-0~ubuntu-jammy_amd64.d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get/mysql-apt-config_0.8.23-1_all.deb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5</cp:revision>
  <dcterms:created xsi:type="dcterms:W3CDTF">2024-10-27T11:01:00Z</dcterms:created>
  <dcterms:modified xsi:type="dcterms:W3CDTF">2024-10-27T18:42:00Z</dcterms:modified>
</cp:coreProperties>
</file>